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45C" w:rsidRDefault="008B045C" w:rsidP="008B045C">
      <w:pPr>
        <w:pStyle w:val="Title"/>
        <w:spacing w:before="120" w:after="120"/>
        <w:ind w:right="72"/>
        <w:jc w:val="left"/>
        <w:rPr>
          <w:sz w:val="22"/>
          <w:szCs w:val="22"/>
        </w:rPr>
      </w:pPr>
    </w:p>
    <w:tbl>
      <w:tblPr>
        <w:tblW w:w="10350" w:type="dxa"/>
        <w:tblInd w:w="-337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ayout w:type="fixed"/>
        <w:tblLook w:val="0000"/>
      </w:tblPr>
      <w:tblGrid>
        <w:gridCol w:w="10350"/>
      </w:tblGrid>
      <w:tr w:rsidR="008B045C" w:rsidRPr="007D197D" w:rsidTr="00516235">
        <w:tc>
          <w:tcPr>
            <w:tcW w:w="1035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8B045C" w:rsidRPr="007D197D" w:rsidRDefault="008B045C" w:rsidP="00516235">
            <w:pPr>
              <w:pStyle w:val="Title"/>
              <w:spacing w:before="120" w:after="120"/>
              <w:ind w:right="72"/>
              <w:rPr>
                <w:sz w:val="22"/>
                <w:szCs w:val="22"/>
              </w:rPr>
            </w:pPr>
          </w:p>
          <w:p w:rsidR="008B045C" w:rsidRPr="007D197D" w:rsidRDefault="008B045C" w:rsidP="00516235">
            <w:pPr>
              <w:pStyle w:val="Title"/>
              <w:spacing w:before="120" w:after="120"/>
              <w:ind w:right="72"/>
              <w:rPr>
                <w:sz w:val="22"/>
                <w:szCs w:val="22"/>
              </w:rPr>
            </w:pPr>
            <w:r w:rsidRPr="007D197D">
              <w:rPr>
                <w:sz w:val="22"/>
                <w:szCs w:val="22"/>
              </w:rPr>
              <w:t>OFFICE OF THE CHIEF FINANCIAL OFFICER</w:t>
            </w:r>
          </w:p>
          <w:p w:rsidR="008B045C" w:rsidRPr="007D197D" w:rsidRDefault="0078495E" w:rsidP="00516235">
            <w:pPr>
              <w:pStyle w:val="Title"/>
              <w:spacing w:before="120" w:after="120"/>
              <w:ind w:right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FMIS / </w:t>
            </w:r>
            <w:proofErr w:type="spellStart"/>
            <w:r>
              <w:rPr>
                <w:sz w:val="22"/>
                <w:szCs w:val="22"/>
              </w:rPr>
              <w:t>PCBAds</w:t>
            </w:r>
            <w:proofErr w:type="spellEnd"/>
            <w:r>
              <w:rPr>
                <w:sz w:val="22"/>
                <w:szCs w:val="22"/>
              </w:rPr>
              <w:t xml:space="preserve"> Citrix Migration</w:t>
            </w:r>
          </w:p>
          <w:p w:rsidR="008B045C" w:rsidRPr="007D197D" w:rsidRDefault="0078495E" w:rsidP="00516235">
            <w:pPr>
              <w:pStyle w:val="Title"/>
              <w:spacing w:before="120" w:after="120"/>
              <w:ind w:right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Logon Experience</w:t>
            </w:r>
          </w:p>
          <w:p w:rsidR="008B045C" w:rsidRPr="007D197D" w:rsidRDefault="008B045C" w:rsidP="00516235">
            <w:pPr>
              <w:pStyle w:val="Title"/>
              <w:spacing w:before="120" w:after="120"/>
              <w:ind w:right="72"/>
              <w:rPr>
                <w:sz w:val="22"/>
                <w:szCs w:val="22"/>
              </w:rPr>
            </w:pPr>
          </w:p>
          <w:p w:rsidR="008B045C" w:rsidRPr="007D197D" w:rsidRDefault="008B045C" w:rsidP="00516235">
            <w:pPr>
              <w:pStyle w:val="Title"/>
              <w:spacing w:before="120" w:after="120"/>
              <w:ind w:right="7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705100" cy="2705100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045C" w:rsidRPr="007D197D" w:rsidRDefault="008B045C" w:rsidP="00516235">
            <w:pPr>
              <w:pStyle w:val="Title"/>
              <w:spacing w:before="120" w:after="120"/>
              <w:ind w:right="7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8B045C" w:rsidRPr="007D197D" w:rsidRDefault="008B045C" w:rsidP="00516235">
            <w:pPr>
              <w:pStyle w:val="Title"/>
              <w:spacing w:before="120" w:after="120"/>
              <w:ind w:right="72"/>
              <w:rPr>
                <w:sz w:val="22"/>
                <w:szCs w:val="22"/>
              </w:rPr>
            </w:pPr>
          </w:p>
          <w:p w:rsidR="008B045C" w:rsidRPr="007D197D" w:rsidRDefault="008B045C" w:rsidP="00516235">
            <w:pPr>
              <w:pStyle w:val="Title"/>
              <w:ind w:right="72"/>
              <w:rPr>
                <w:sz w:val="22"/>
                <w:szCs w:val="22"/>
              </w:rPr>
            </w:pPr>
          </w:p>
          <w:p w:rsidR="008B045C" w:rsidRPr="007D197D" w:rsidRDefault="008B045C" w:rsidP="00516235">
            <w:pPr>
              <w:pStyle w:val="Title"/>
              <w:ind w:right="72"/>
              <w:rPr>
                <w:sz w:val="22"/>
                <w:szCs w:val="22"/>
              </w:rPr>
            </w:pPr>
          </w:p>
          <w:p w:rsidR="008B045C" w:rsidRPr="007D197D" w:rsidRDefault="008B045C" w:rsidP="00516235">
            <w:pPr>
              <w:pStyle w:val="Title"/>
              <w:ind w:right="72"/>
              <w:rPr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7D197D">
                  <w:rPr>
                    <w:sz w:val="22"/>
                    <w:szCs w:val="22"/>
                  </w:rPr>
                  <w:t>U. S.</w:t>
                </w:r>
              </w:smartTag>
            </w:smartTag>
            <w:r w:rsidRPr="007D197D">
              <w:rPr>
                <w:sz w:val="22"/>
                <w:szCs w:val="22"/>
              </w:rPr>
              <w:t xml:space="preserve"> General Services Administration</w:t>
            </w:r>
          </w:p>
          <w:p w:rsidR="008B045C" w:rsidRPr="007D197D" w:rsidRDefault="008B045C" w:rsidP="00516235">
            <w:pPr>
              <w:pStyle w:val="Title"/>
              <w:ind w:right="72"/>
              <w:rPr>
                <w:sz w:val="22"/>
                <w:szCs w:val="22"/>
              </w:rPr>
            </w:pPr>
            <w:r w:rsidRPr="007D197D">
              <w:rPr>
                <w:sz w:val="22"/>
                <w:szCs w:val="22"/>
              </w:rPr>
              <w:t>Office of the Chief Financial Officer</w:t>
            </w:r>
          </w:p>
          <w:p w:rsidR="008B045C" w:rsidRPr="007D197D" w:rsidRDefault="008B045C" w:rsidP="00516235">
            <w:pPr>
              <w:pStyle w:val="Title"/>
              <w:ind w:right="72"/>
              <w:rPr>
                <w:sz w:val="22"/>
                <w:szCs w:val="22"/>
              </w:rPr>
            </w:pPr>
            <w:r w:rsidRPr="007D197D">
              <w:rPr>
                <w:sz w:val="22"/>
                <w:szCs w:val="22"/>
              </w:rPr>
              <w:t>Washington, DC</w:t>
            </w:r>
          </w:p>
          <w:p w:rsidR="008B045C" w:rsidRPr="007D197D" w:rsidRDefault="008B045C" w:rsidP="00516235">
            <w:pPr>
              <w:pStyle w:val="Title"/>
              <w:ind w:right="72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8B045C" w:rsidRPr="004243AC" w:rsidRDefault="008B045C" w:rsidP="008B045C">
      <w:pPr>
        <w:ind w:left="1170"/>
        <w:rPr>
          <w:color w:val="FFFFFF"/>
        </w:rPr>
        <w:sectPr w:rsidR="008B045C" w:rsidRPr="004243AC" w:rsidSect="00AF626D"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872" w:right="1440" w:bottom="1440" w:left="4320" w:header="720" w:footer="720" w:gutter="0"/>
          <w:pgNumType w:fmt="lowerRoman" w:start="1"/>
          <w:cols w:space="720"/>
          <w:titlePg/>
        </w:sectPr>
      </w:pPr>
    </w:p>
    <w:p w:rsidR="00651DFC" w:rsidRDefault="00651DFC"/>
    <w:p w:rsidR="00D7226F" w:rsidRDefault="00651DFC" w:rsidP="00651DFC">
      <w:pPr>
        <w:numPr>
          <w:ilvl w:val="0"/>
          <w:numId w:val="1"/>
        </w:numPr>
      </w:pPr>
      <w:r>
        <w:t xml:space="preserve">Go to </w:t>
      </w:r>
      <w:r w:rsidR="00D7226F" w:rsidRPr="00D7226F">
        <w:t>http://cfo.fmis.gsa.gov/</w:t>
      </w:r>
    </w:p>
    <w:p w:rsidR="00D7226F" w:rsidRDefault="00D7226F" w:rsidP="00D7226F">
      <w:pPr>
        <w:ind w:left="720"/>
      </w:pPr>
    </w:p>
    <w:p w:rsidR="00D7226F" w:rsidRDefault="00D7226F" w:rsidP="00D7226F">
      <w:pPr>
        <w:ind w:left="720"/>
      </w:pPr>
    </w:p>
    <w:p w:rsidR="00651DFC" w:rsidRDefault="00366122" w:rsidP="00D7226F">
      <w:pPr>
        <w:ind w:left="720"/>
      </w:pPr>
      <w:hyperlink r:id="rId12" w:history="1">
        <w:r w:rsidR="00314181">
          <w:rPr>
            <w:noProof/>
            <w:color w:val="0000FF"/>
            <w:u w:val="single"/>
          </w:rPr>
          <w:drawing>
            <wp:inline distT="0" distB="0" distL="0" distR="0">
              <wp:extent cx="5235338" cy="4362969"/>
              <wp:effectExtent l="19050" t="0" r="3412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40810" cy="43675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D7226F" w:rsidRDefault="00D7226F" w:rsidP="00D7226F"/>
    <w:p w:rsidR="00D7226F" w:rsidRDefault="00D7226F" w:rsidP="00D7226F">
      <w:pPr>
        <w:ind w:left="720"/>
      </w:pPr>
    </w:p>
    <w:p w:rsidR="00D7226F" w:rsidRDefault="00D7226F" w:rsidP="00D7226F">
      <w:pPr>
        <w:pStyle w:val="ListParagraph"/>
      </w:pPr>
    </w:p>
    <w:p w:rsidR="00D7226F" w:rsidRDefault="00651DFC" w:rsidP="00D7226F">
      <w:pPr>
        <w:numPr>
          <w:ilvl w:val="0"/>
          <w:numId w:val="1"/>
        </w:numPr>
      </w:pPr>
      <w:r>
        <w:t>Click on icon to launch FMIS</w:t>
      </w:r>
      <w:r w:rsidR="00120181">
        <w:t xml:space="preserve"> / </w:t>
      </w:r>
      <w:proofErr w:type="spellStart"/>
      <w:r w:rsidR="00120181">
        <w:t>PCBAds</w:t>
      </w:r>
      <w:proofErr w:type="spellEnd"/>
      <w:r>
        <w:t>.</w:t>
      </w:r>
      <w:r w:rsidR="00D7226F" w:rsidRPr="00D7226F">
        <w:t xml:space="preserve"> </w:t>
      </w:r>
      <w:r w:rsidR="00D7226F">
        <w:t xml:space="preserve">This will launch the Web Interface of the new CFO Citrix. </w:t>
      </w:r>
    </w:p>
    <w:p w:rsidR="00D7226F" w:rsidRDefault="00D7226F" w:rsidP="00D7226F">
      <w:pPr>
        <w:ind w:left="720"/>
      </w:pPr>
    </w:p>
    <w:p w:rsidR="00D7226F" w:rsidRDefault="00D7226F" w:rsidP="00D7226F">
      <w:pPr>
        <w:ind w:left="720"/>
      </w:pPr>
    </w:p>
    <w:p w:rsidR="00D7226F" w:rsidRDefault="00314181" w:rsidP="00120181">
      <w:pPr>
        <w:ind w:left="720"/>
        <w:jc w:val="center"/>
      </w:pPr>
      <w:r>
        <w:rPr>
          <w:noProof/>
        </w:rPr>
        <w:drawing>
          <wp:inline distT="0" distB="0" distL="0" distR="0">
            <wp:extent cx="1828800" cy="8737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26F" w:rsidRDefault="00120181" w:rsidP="00120181">
      <w:pPr>
        <w:ind w:left="720"/>
        <w:jc w:val="center"/>
      </w:pPr>
      <w:r>
        <w:rPr>
          <w:noProof/>
        </w:rPr>
        <w:drawing>
          <wp:inline distT="0" distB="0" distL="0" distR="0">
            <wp:extent cx="1460500" cy="927735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61" w:rsidRDefault="0082474E" w:rsidP="00651DFC">
      <w:pPr>
        <w:numPr>
          <w:ilvl w:val="0"/>
          <w:numId w:val="1"/>
        </w:numPr>
      </w:pPr>
      <w:r>
        <w:br w:type="page"/>
      </w:r>
      <w:r w:rsidR="00867761">
        <w:lastRenderedPageBreak/>
        <w:t>Log into the</w:t>
      </w:r>
      <w:r w:rsidR="00352BC1">
        <w:t xml:space="preserve"> new</w:t>
      </w:r>
      <w:r w:rsidR="00867761">
        <w:t xml:space="preserve"> Web Interface</w:t>
      </w:r>
      <w:r w:rsidR="00352BC1">
        <w:t xml:space="preserve"> with your existing </w:t>
      </w:r>
      <w:ins w:id="0" w:author="markfmercer" w:date="2011-04-11T08:56:00Z">
        <w:r w:rsidR="00D52F69">
          <w:t xml:space="preserve">FMIS </w:t>
        </w:r>
      </w:ins>
      <w:r w:rsidR="00352BC1">
        <w:t>domain credentials</w:t>
      </w:r>
      <w:r w:rsidR="00867761">
        <w:t>.</w:t>
      </w:r>
      <w:r w:rsidR="00867761" w:rsidRPr="00867761">
        <w:t xml:space="preserve"> </w:t>
      </w:r>
      <w:ins w:id="1" w:author="markfmercer" w:date="2011-04-11T08:56:00Z">
        <w:r w:rsidR="00D52F69">
          <w:t>The user name would start with the letter U and the second set would be your region.</w:t>
        </w:r>
      </w:ins>
    </w:p>
    <w:p w:rsidR="009B234E" w:rsidRDefault="009B234E" w:rsidP="009B234E">
      <w:pPr>
        <w:numPr>
          <w:ilvl w:val="1"/>
          <w:numId w:val="1"/>
        </w:numPr>
      </w:pPr>
      <w:r>
        <w:t>First time logging in, the system will request the user to change their domain password.</w:t>
      </w:r>
    </w:p>
    <w:p w:rsidR="00D7226F" w:rsidRDefault="00D7226F" w:rsidP="00D7226F">
      <w:pPr>
        <w:ind w:left="720"/>
      </w:pPr>
    </w:p>
    <w:p w:rsidR="0082474E" w:rsidRDefault="00314181" w:rsidP="0082474E">
      <w:pPr>
        <w:ind w:left="720"/>
      </w:pPr>
      <w:r>
        <w:rPr>
          <w:noProof/>
        </w:rPr>
        <w:drawing>
          <wp:inline distT="0" distB="0" distL="0" distR="0">
            <wp:extent cx="5486400" cy="197866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26F" w:rsidRDefault="00D7226F" w:rsidP="0082474E">
      <w:pPr>
        <w:ind w:left="720"/>
      </w:pPr>
    </w:p>
    <w:p w:rsidR="00D7226F" w:rsidRDefault="00D7226F" w:rsidP="0082474E">
      <w:pPr>
        <w:ind w:left="720"/>
      </w:pPr>
    </w:p>
    <w:p w:rsidR="00D7226F" w:rsidRDefault="00D7226F" w:rsidP="0082474E">
      <w:pPr>
        <w:ind w:left="720"/>
      </w:pPr>
    </w:p>
    <w:p w:rsidR="00D7226F" w:rsidRDefault="00D7226F" w:rsidP="0082474E">
      <w:pPr>
        <w:ind w:left="720"/>
      </w:pPr>
    </w:p>
    <w:p w:rsidR="00D7226F" w:rsidRDefault="00D7226F" w:rsidP="0082474E">
      <w:pPr>
        <w:ind w:left="720"/>
      </w:pPr>
    </w:p>
    <w:p w:rsidR="00D7226F" w:rsidRDefault="00D7226F" w:rsidP="0082474E">
      <w:pPr>
        <w:ind w:left="720"/>
      </w:pPr>
    </w:p>
    <w:p w:rsidR="0082474E" w:rsidRDefault="00867761" w:rsidP="0082474E">
      <w:pPr>
        <w:numPr>
          <w:ilvl w:val="0"/>
          <w:numId w:val="1"/>
        </w:numPr>
      </w:pPr>
      <w:r>
        <w:t xml:space="preserve">Click on </w:t>
      </w:r>
      <w:r w:rsidR="00B66186">
        <w:t xml:space="preserve">either the </w:t>
      </w:r>
      <w:r>
        <w:t xml:space="preserve">FMIS </w:t>
      </w:r>
      <w:r w:rsidR="00B66186">
        <w:t xml:space="preserve">or the </w:t>
      </w:r>
      <w:proofErr w:type="spellStart"/>
      <w:r w:rsidR="00B66186">
        <w:t>PCBAds</w:t>
      </w:r>
      <w:proofErr w:type="spellEnd"/>
      <w:r w:rsidR="00B66186">
        <w:t xml:space="preserve"> </w:t>
      </w:r>
      <w:r>
        <w:t>application icon</w:t>
      </w:r>
      <w:r w:rsidR="00B66186">
        <w:t xml:space="preserve"> to launch the desired application</w:t>
      </w:r>
      <w:r w:rsidR="00352BC1">
        <w:t>.</w:t>
      </w:r>
    </w:p>
    <w:p w:rsidR="00352BC1" w:rsidRDefault="00352BC1" w:rsidP="00352BC1">
      <w:pPr>
        <w:ind w:left="720"/>
      </w:pPr>
    </w:p>
    <w:p w:rsidR="00867761" w:rsidRDefault="00867761" w:rsidP="00352BC1">
      <w:pPr>
        <w:tabs>
          <w:tab w:val="left" w:pos="0"/>
          <w:tab w:val="left" w:pos="90"/>
          <w:tab w:val="left" w:pos="630"/>
        </w:tabs>
        <w:ind w:left="720" w:hanging="720"/>
      </w:pPr>
      <w:r>
        <w:t xml:space="preserve">. </w:t>
      </w:r>
      <w:r w:rsidR="00314181">
        <w:rPr>
          <w:noProof/>
        </w:rPr>
        <w:drawing>
          <wp:inline distT="0" distB="0" distL="0" distR="0">
            <wp:extent cx="5855515" cy="3111689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48" cy="3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A60" w:rsidRDefault="00DF6A60" w:rsidP="00DF6A60">
      <w:r>
        <w:br w:type="page"/>
      </w:r>
    </w:p>
    <w:p w:rsidR="00651DFC" w:rsidRDefault="00651DFC" w:rsidP="00651DFC">
      <w:pPr>
        <w:numPr>
          <w:ilvl w:val="0"/>
          <w:numId w:val="1"/>
        </w:numPr>
      </w:pPr>
      <w:r>
        <w:lastRenderedPageBreak/>
        <w:t xml:space="preserve">Click OK to accept </w:t>
      </w:r>
      <w:r w:rsidR="00B66186">
        <w:t xml:space="preserve">the </w:t>
      </w:r>
      <w:r>
        <w:t>access agreement.</w:t>
      </w:r>
      <w:r w:rsidRPr="00651DFC">
        <w:t xml:space="preserve"> </w:t>
      </w:r>
    </w:p>
    <w:p w:rsidR="00D7226F" w:rsidRDefault="00D7226F" w:rsidP="00D7226F">
      <w:pPr>
        <w:ind w:left="720"/>
      </w:pPr>
    </w:p>
    <w:p w:rsidR="00DF6A60" w:rsidRDefault="00886D9F" w:rsidP="00DF6A60">
      <w:pPr>
        <w:ind w:left="720"/>
      </w:pPr>
      <w:r>
        <w:rPr>
          <w:noProof/>
        </w:rPr>
        <w:drawing>
          <wp:inline distT="0" distB="0" distL="0" distR="0">
            <wp:extent cx="5480998" cy="4748778"/>
            <wp:effectExtent l="19050" t="0" r="540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953" cy="475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A60" w:rsidRDefault="00DF6A60" w:rsidP="00DF6A60">
      <w:pPr>
        <w:ind w:left="720"/>
      </w:pPr>
    </w:p>
    <w:p w:rsidR="00D7226F" w:rsidRDefault="00D7226F">
      <w:r>
        <w:br w:type="page"/>
      </w:r>
    </w:p>
    <w:p w:rsidR="00D7226F" w:rsidRDefault="00867761" w:rsidP="00651DFC">
      <w:pPr>
        <w:numPr>
          <w:ilvl w:val="0"/>
          <w:numId w:val="1"/>
        </w:numPr>
      </w:pPr>
      <w:r>
        <w:lastRenderedPageBreak/>
        <w:t xml:space="preserve">Log into FMIS </w:t>
      </w:r>
      <w:r w:rsidR="00B66186">
        <w:t xml:space="preserve">or </w:t>
      </w:r>
      <w:proofErr w:type="spellStart"/>
      <w:r w:rsidR="00B66186">
        <w:t>PCBAds</w:t>
      </w:r>
      <w:proofErr w:type="spellEnd"/>
      <w:r w:rsidR="00B66186">
        <w:t xml:space="preserve"> </w:t>
      </w:r>
      <w:r w:rsidR="00651DFC">
        <w:t>application</w:t>
      </w:r>
      <w:r>
        <w:t xml:space="preserve">. </w:t>
      </w:r>
    </w:p>
    <w:p w:rsidR="00D7226F" w:rsidRDefault="00D7226F" w:rsidP="00D7226F">
      <w:pPr>
        <w:ind w:left="720"/>
      </w:pPr>
    </w:p>
    <w:p w:rsidR="00651DFC" w:rsidRPr="00651DFC" w:rsidRDefault="00314181" w:rsidP="00D7226F">
      <w:pPr>
        <w:ind w:left="720"/>
      </w:pPr>
      <w:r>
        <w:rPr>
          <w:noProof/>
        </w:rPr>
        <w:drawing>
          <wp:inline distT="0" distB="0" distL="0" distR="0">
            <wp:extent cx="5486400" cy="31254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1DFC" w:rsidRPr="00651DFC" w:rsidSect="0082474E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6AB" w:rsidRDefault="00C526AB" w:rsidP="008B045C">
      <w:r>
        <w:separator/>
      </w:r>
    </w:p>
  </w:endnote>
  <w:endnote w:type="continuationSeparator" w:id="0">
    <w:p w:rsidR="00C526AB" w:rsidRDefault="00C526AB" w:rsidP="008B0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67B" w:rsidRDefault="00366122" w:rsidP="005F14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F2D8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467B" w:rsidRDefault="00C526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67B" w:rsidRDefault="00CF2D88" w:rsidP="005F14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>1</w:t>
    </w:r>
  </w:p>
  <w:p w:rsidR="00DA467B" w:rsidRDefault="00C526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67B" w:rsidRDefault="00C526AB" w:rsidP="00D94064">
    <w:pPr>
      <w:pStyle w:val="Footer"/>
      <w:pBdr>
        <w:top w:val="none" w:sz="0" w:space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6AB" w:rsidRDefault="00C526AB" w:rsidP="008B045C">
      <w:r>
        <w:separator/>
      </w:r>
    </w:p>
  </w:footnote>
  <w:footnote w:type="continuationSeparator" w:id="0">
    <w:p w:rsidR="00C526AB" w:rsidRDefault="00C526AB" w:rsidP="008B04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67B" w:rsidRDefault="00C526AB" w:rsidP="00D94064">
    <w:pPr>
      <w:pStyle w:val="Header"/>
      <w:pBdr>
        <w:bottom w:val="none" w:sz="0" w:space="0" w:color="auto"/>
      </w:pBdr>
    </w:pPr>
  </w:p>
  <w:p w:rsidR="00DA467B" w:rsidRDefault="00C526AB" w:rsidP="00D94064">
    <w:pPr>
      <w:pStyle w:val="Header"/>
      <w:pBdr>
        <w:bottom w:val="none" w:sz="0" w:space="0" w:color="auto"/>
      </w:pBdr>
    </w:pPr>
  </w:p>
  <w:p w:rsidR="00DA467B" w:rsidRDefault="00C526AB" w:rsidP="00D94064">
    <w:pPr>
      <w:pStyle w:val="Header"/>
      <w:pBdr>
        <w:bottom w:val="none" w:sz="0" w:space="0" w:color="auto"/>
      </w:pBdr>
    </w:pPr>
  </w:p>
  <w:p w:rsidR="00DA467B" w:rsidRDefault="00C526AB" w:rsidP="00D94064">
    <w:pPr>
      <w:pStyle w:val="Header"/>
      <w:pBdr>
        <w:bottom w:val="none" w:sz="0" w:space="0" w:color="auto"/>
      </w:pBdr>
    </w:pPr>
  </w:p>
  <w:p w:rsidR="00DA467B" w:rsidRPr="00D94064" w:rsidRDefault="00C526AB" w:rsidP="00D94064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17733"/>
    <w:multiLevelType w:val="hybridMultilevel"/>
    <w:tmpl w:val="A1A604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stylePaneFormatFilter w:val="3F0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1DFC"/>
    <w:rsid w:val="000374D5"/>
    <w:rsid w:val="00054BAF"/>
    <w:rsid w:val="00055D02"/>
    <w:rsid w:val="0007269D"/>
    <w:rsid w:val="00106916"/>
    <w:rsid w:val="00120181"/>
    <w:rsid w:val="0018464A"/>
    <w:rsid w:val="00314181"/>
    <w:rsid w:val="00352BC1"/>
    <w:rsid w:val="00366122"/>
    <w:rsid w:val="00380690"/>
    <w:rsid w:val="003824E0"/>
    <w:rsid w:val="004101BE"/>
    <w:rsid w:val="00484105"/>
    <w:rsid w:val="004A24B3"/>
    <w:rsid w:val="004E4AE8"/>
    <w:rsid w:val="00517D55"/>
    <w:rsid w:val="005B2000"/>
    <w:rsid w:val="00651DFC"/>
    <w:rsid w:val="00762DEC"/>
    <w:rsid w:val="0078495E"/>
    <w:rsid w:val="00810E91"/>
    <w:rsid w:val="0082371D"/>
    <w:rsid w:val="0082474E"/>
    <w:rsid w:val="00867761"/>
    <w:rsid w:val="00886D9F"/>
    <w:rsid w:val="008B045C"/>
    <w:rsid w:val="008B3715"/>
    <w:rsid w:val="008D38A2"/>
    <w:rsid w:val="009B234E"/>
    <w:rsid w:val="00A257AB"/>
    <w:rsid w:val="00A60764"/>
    <w:rsid w:val="00A8792B"/>
    <w:rsid w:val="00AC3E55"/>
    <w:rsid w:val="00AC4875"/>
    <w:rsid w:val="00AF5A88"/>
    <w:rsid w:val="00B209FA"/>
    <w:rsid w:val="00B65589"/>
    <w:rsid w:val="00B66186"/>
    <w:rsid w:val="00B94851"/>
    <w:rsid w:val="00BC6872"/>
    <w:rsid w:val="00BD1A5F"/>
    <w:rsid w:val="00C526AB"/>
    <w:rsid w:val="00C771F7"/>
    <w:rsid w:val="00CF2D88"/>
    <w:rsid w:val="00D2185B"/>
    <w:rsid w:val="00D52F69"/>
    <w:rsid w:val="00D7226F"/>
    <w:rsid w:val="00D91FA2"/>
    <w:rsid w:val="00DC3E11"/>
    <w:rsid w:val="00DE1E16"/>
    <w:rsid w:val="00DF6A60"/>
    <w:rsid w:val="00E0144D"/>
    <w:rsid w:val="00E118C2"/>
    <w:rsid w:val="00E13F7E"/>
    <w:rsid w:val="00E504E5"/>
    <w:rsid w:val="00EA6F75"/>
    <w:rsid w:val="00F11485"/>
    <w:rsid w:val="00F77260"/>
    <w:rsid w:val="00F87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61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51DF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86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6D9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B045C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8B045C"/>
    <w:rPr>
      <w:b/>
      <w:sz w:val="24"/>
    </w:rPr>
  </w:style>
  <w:style w:type="paragraph" w:styleId="Header">
    <w:name w:val="header"/>
    <w:basedOn w:val="Normal"/>
    <w:link w:val="HeaderChar"/>
    <w:rsid w:val="008B045C"/>
    <w:pPr>
      <w:pBdr>
        <w:bottom w:val="single" w:sz="4" w:space="2" w:color="auto"/>
      </w:pBdr>
      <w:tabs>
        <w:tab w:val="right" w:pos="9180"/>
      </w:tabs>
    </w:pPr>
    <w:rPr>
      <w:rFonts w:ascii="Arial Narrow" w:hAnsi="Arial Narrow"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B045C"/>
    <w:rPr>
      <w:rFonts w:ascii="Arial Narrow" w:hAnsi="Arial Narrow"/>
      <w:i/>
    </w:rPr>
  </w:style>
  <w:style w:type="paragraph" w:styleId="Footer">
    <w:name w:val="footer"/>
    <w:basedOn w:val="Normal"/>
    <w:link w:val="FooterChar"/>
    <w:rsid w:val="008B045C"/>
    <w:pPr>
      <w:pBdr>
        <w:top w:val="single" w:sz="4" w:space="3" w:color="auto"/>
      </w:pBdr>
      <w:tabs>
        <w:tab w:val="right" w:pos="9180"/>
      </w:tabs>
      <w:ind w:right="36"/>
    </w:pPr>
    <w:rPr>
      <w:rFonts w:ascii="Arial Narrow" w:hAnsi="Arial Narrow"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8B045C"/>
    <w:rPr>
      <w:rFonts w:ascii="Arial Narrow" w:hAnsi="Arial Narrow"/>
      <w:i/>
    </w:rPr>
  </w:style>
  <w:style w:type="character" w:styleId="PageNumber">
    <w:name w:val="page number"/>
    <w:basedOn w:val="DefaultParagraphFont"/>
    <w:rsid w:val="008B045C"/>
  </w:style>
  <w:style w:type="paragraph" w:styleId="ListParagraph">
    <w:name w:val="List Paragraph"/>
    <w:basedOn w:val="Normal"/>
    <w:uiPriority w:val="34"/>
    <w:qFormat/>
    <w:rsid w:val="00D7226F"/>
    <w:pPr>
      <w:ind w:left="720"/>
      <w:contextualSpacing/>
    </w:pPr>
  </w:style>
  <w:style w:type="character" w:styleId="FollowedHyperlink">
    <w:name w:val="FollowedHyperlink"/>
    <w:basedOn w:val="DefaultParagraphFont"/>
    <w:rsid w:val="00D7226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cfo.fmis.gsa.gov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Logging Into FMIS in the Existing Environment Using ICA File</vt:lpstr>
    </vt:vector>
  </TitlesOfParts>
  <Company>GSA</Company>
  <LinksUpToDate>false</LinksUpToDate>
  <CharactersWithSpaces>822</CharactersWithSpaces>
  <SharedDoc>false</SharedDoc>
  <HLinks>
    <vt:vector size="6" baseType="variant">
      <vt:variant>
        <vt:i4>1769544</vt:i4>
      </vt:variant>
      <vt:variant>
        <vt:i4>0</vt:i4>
      </vt:variant>
      <vt:variant>
        <vt:i4>0</vt:i4>
      </vt:variant>
      <vt:variant>
        <vt:i4>5</vt:i4>
      </vt:variant>
      <vt:variant>
        <vt:lpwstr>http://cfo.fmis.gsa.gov/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Logging Into FMIS in the Existing Environment Using ICA File</dc:title>
  <dc:subject/>
  <dc:creator>Heath Mason</dc:creator>
  <cp:keywords/>
  <dc:description/>
  <cp:lastModifiedBy>markfmercer</cp:lastModifiedBy>
  <cp:revision>3</cp:revision>
  <dcterms:created xsi:type="dcterms:W3CDTF">2011-04-11T13:55:00Z</dcterms:created>
  <dcterms:modified xsi:type="dcterms:W3CDTF">2011-04-11T13:57:00Z</dcterms:modified>
</cp:coreProperties>
</file>